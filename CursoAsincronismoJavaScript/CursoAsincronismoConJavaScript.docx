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9939A0" w:rsidP="009939A0">
      <w:pPr>
        <w:pStyle w:val="Puesto"/>
      </w:pPr>
      <w:r>
        <w:t>Curso de Asincronismo con JavaScript</w:t>
      </w:r>
    </w:p>
    <w:p w:rsidR="00194DF6" w:rsidRDefault="009939A0">
      <w:pPr>
        <w:pStyle w:val="Ttulo1"/>
      </w:pPr>
      <w:r w:rsidRPr="009939A0">
        <w:t>Introducción al asincronismo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sólo puede hacer una cosa a la vez, sin embargo; es capaz de delegar la ejecución de ciertas funciones a otros procesos. Este modelo de concurrencia se llama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>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JavaScript delega en el navegador ciertas tareas y les asocia funciones que deberán ser ejecutadas al ser completadas. Estas funciones se llaman </w:t>
      </w:r>
      <w:proofErr w:type="spellStart"/>
      <w:r w:rsidRPr="00D33F64">
        <w:rPr>
          <w:rFonts w:ascii="Arial" w:hAnsi="Arial" w:cs="Arial"/>
          <w:bCs/>
          <w:sz w:val="20"/>
        </w:rPr>
        <w:t>callbacks</w:t>
      </w:r>
      <w:proofErr w:type="spellEnd"/>
      <w:r w:rsidRPr="00D33F64">
        <w:rPr>
          <w:rFonts w:ascii="Arial" w:hAnsi="Arial" w:cs="Arial"/>
          <w:bCs/>
          <w:sz w:val="20"/>
        </w:rPr>
        <w:t xml:space="preserve">, y una vez que el navegador ha regresado con la respuesta, el </w:t>
      </w:r>
      <w:proofErr w:type="spellStart"/>
      <w:r w:rsidRPr="00D33F64">
        <w:rPr>
          <w:rFonts w:ascii="Arial" w:hAnsi="Arial" w:cs="Arial"/>
          <w:bCs/>
          <w:sz w:val="20"/>
        </w:rPr>
        <w:t>callback</w:t>
      </w:r>
      <w:proofErr w:type="spellEnd"/>
      <w:r w:rsidRPr="00D33F64">
        <w:rPr>
          <w:rFonts w:ascii="Arial" w:hAnsi="Arial" w:cs="Arial"/>
          <w:bCs/>
          <w:sz w:val="20"/>
        </w:rPr>
        <w:t xml:space="preserve"> asociado pasa a la cola de tareas para ser ejecutado una vez que JavaScript haya terminado todas las instrucciones que</w:t>
      </w:r>
      <w:r>
        <w:rPr>
          <w:rFonts w:ascii="Arial" w:hAnsi="Arial" w:cs="Arial"/>
          <w:bCs/>
          <w:sz w:val="20"/>
        </w:rPr>
        <w:t xml:space="preserve"> están en la pila de ejecución.</w:t>
      </w:r>
    </w:p>
    <w:p w:rsidR="00D33F64" w:rsidRPr="00D33F64" w:rsidRDefault="00D33F64" w:rsidP="00D33F64">
      <w:pPr>
        <w:jc w:val="both"/>
        <w:rPr>
          <w:rFonts w:ascii="Arial" w:hAnsi="Arial" w:cs="Arial"/>
          <w:bCs/>
          <w:sz w:val="20"/>
        </w:rPr>
      </w:pPr>
      <w:r w:rsidRPr="00D33F64">
        <w:rPr>
          <w:rFonts w:ascii="Arial" w:hAnsi="Arial" w:cs="Arial"/>
          <w:bCs/>
          <w:sz w:val="20"/>
        </w:rPr>
        <w:t xml:space="preserve">Si se acumulan funciones en la cola de tareas y JavaScript se encuentra ejecutando procesos muy pesados, el </w:t>
      </w:r>
      <w:proofErr w:type="spellStart"/>
      <w:r w:rsidRPr="00D33F64">
        <w:rPr>
          <w:rFonts w:ascii="Arial" w:hAnsi="Arial" w:cs="Arial"/>
          <w:bCs/>
          <w:sz w:val="20"/>
        </w:rPr>
        <w:t>EventLoop</w:t>
      </w:r>
      <w:proofErr w:type="spellEnd"/>
      <w:r w:rsidRPr="00D33F64">
        <w:rPr>
          <w:rFonts w:ascii="Arial" w:hAnsi="Arial" w:cs="Arial"/>
          <w:bCs/>
          <w:sz w:val="20"/>
        </w:rPr>
        <w:t xml:space="preserve"> quedará bloqueado y esas funciones pudieran tardar demasiado en ejecutarse.</w:t>
      </w:r>
    </w:p>
    <w:p w:rsidR="00D33F64" w:rsidRPr="00D33F64" w:rsidRDefault="00D33F64" w:rsidP="00D33F64"/>
    <w:p w:rsidR="00D33F64" w:rsidRDefault="00D33F64" w:rsidP="00D33F64">
      <w:pPr>
        <w:jc w:val="center"/>
        <w:rPr>
          <w:rFonts w:ascii="Arial" w:hAnsi="Arial" w:cs="Arial"/>
          <w:b/>
          <w:bCs/>
          <w:sz w:val="20"/>
        </w:rPr>
      </w:pPr>
      <w:r>
        <w:rPr>
          <w:noProof/>
          <w:lang w:val="es-MX" w:eastAsia="es-MX"/>
        </w:rPr>
        <w:drawing>
          <wp:inline distT="0" distB="0" distL="0" distR="0">
            <wp:extent cx="4091354" cy="5429022"/>
            <wp:effectExtent l="0" t="0" r="4445" b="635"/>
            <wp:docPr id="1" name="Imagen 1" descr="Captura de Pantalla 2020-03-06 a la(s) 15.2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20-03-06 a la(s) 15.26.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65" cy="54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ED" w:rsidRDefault="009153C9" w:rsidP="009153C9">
      <w:pPr>
        <w:rPr>
          <w:rFonts w:ascii="Arial" w:hAnsi="Arial" w:cs="Arial"/>
          <w:sz w:val="20"/>
        </w:rPr>
      </w:pPr>
      <w:r w:rsidRPr="009153C9">
        <w:rPr>
          <w:rFonts w:ascii="Arial" w:hAnsi="Arial" w:cs="Arial"/>
          <w:b/>
          <w:bCs/>
          <w:sz w:val="20"/>
        </w:rPr>
        <w:lastRenderedPageBreak/>
        <w:t>API</w:t>
      </w:r>
      <w:r w:rsidRPr="009153C9">
        <w:rPr>
          <w:rFonts w:ascii="Arial" w:hAnsi="Arial" w:cs="Arial"/>
          <w:sz w:val="20"/>
        </w:rPr>
        <w:br/>
        <w:t>Interfaz de programación de aplicaciones (</w:t>
      </w:r>
      <w:proofErr w:type="spellStart"/>
      <w:r w:rsidRPr="009153C9">
        <w:rPr>
          <w:rFonts w:ascii="Arial" w:hAnsi="Arial" w:cs="Arial"/>
          <w:sz w:val="20"/>
        </w:rPr>
        <w:t>Application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Programming</w:t>
      </w:r>
      <w:proofErr w:type="spellEnd"/>
      <w:r w:rsidRPr="009153C9">
        <w:rPr>
          <w:rFonts w:ascii="Arial" w:hAnsi="Arial" w:cs="Arial"/>
          <w:sz w:val="20"/>
        </w:rPr>
        <w:t xml:space="preserve"> Interface). Es un conjunto de rutinas que provee acceso a funciones de un determinado software.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Concurrencia</w:t>
      </w:r>
      <w:r w:rsidRPr="009153C9">
        <w:rPr>
          <w:rFonts w:ascii="Arial" w:hAnsi="Arial" w:cs="Arial"/>
          <w:sz w:val="20"/>
        </w:rPr>
        <w:br/>
        <w:t>Cuando dos o más tareas progresan simultáneamente.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Paralelismo</w:t>
      </w:r>
      <w:r w:rsidRPr="009153C9">
        <w:rPr>
          <w:rFonts w:ascii="Arial" w:hAnsi="Arial" w:cs="Arial"/>
          <w:sz w:val="20"/>
        </w:rPr>
        <w:br/>
        <w:t>Cuando dos o más tareas se ejecutan, literalmente, a la vez, en el mismo instante de tiempo.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Bloqueante</w:t>
      </w:r>
      <w:r w:rsidRPr="009153C9">
        <w:rPr>
          <w:rFonts w:ascii="Arial" w:hAnsi="Arial" w:cs="Arial"/>
          <w:sz w:val="20"/>
        </w:rPr>
        <w:br/>
        <w:t xml:space="preserve">Una llamada u operación bloqueante no devuelve el control a nuestra aplicación hasta que se ha completado. Por tanto el </w:t>
      </w:r>
      <w:proofErr w:type="spellStart"/>
      <w:r w:rsidRPr="009153C9">
        <w:rPr>
          <w:rFonts w:ascii="Arial" w:hAnsi="Arial" w:cs="Arial"/>
          <w:sz w:val="20"/>
        </w:rPr>
        <w:t>thread</w:t>
      </w:r>
      <w:proofErr w:type="spellEnd"/>
      <w:r w:rsidRPr="009153C9">
        <w:rPr>
          <w:rFonts w:ascii="Arial" w:hAnsi="Arial" w:cs="Arial"/>
          <w:sz w:val="20"/>
        </w:rPr>
        <w:t xml:space="preserve"> queda bloqueado en estado de espera.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Síncrono</w:t>
      </w:r>
      <w:r w:rsidRPr="009153C9">
        <w:rPr>
          <w:rFonts w:ascii="Arial" w:hAnsi="Arial" w:cs="Arial"/>
          <w:sz w:val="20"/>
        </w:rPr>
        <w:br/>
        <w:t>Es frecuente emplear ‘bloqueante’ y ‘síncrono’ como sinónimos, dando a entender que toda la operación de entrada/salida se ejecuta de forma secuencial y, por tanto, debemos esperar a que se complete para procesar el resultado.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Asíncrono</w:t>
      </w:r>
      <w:r w:rsidRPr="009153C9">
        <w:rPr>
          <w:rFonts w:ascii="Arial" w:hAnsi="Arial" w:cs="Arial"/>
          <w:sz w:val="20"/>
        </w:rPr>
        <w:br/>
        <w:t xml:space="preserve">La finalización de la operación I/O se señaliza más tarde, mediante un mecanismo específico como por ejemplo un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>, una promesa o un evento, lo que hace posible que la respuesta sea procesada en diferido.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Call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9153C9">
        <w:rPr>
          <w:rFonts w:ascii="Arial" w:hAnsi="Arial" w:cs="Arial"/>
          <w:b/>
          <w:bCs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br/>
        <w:t>La pila de llamadas, se encarga de albergar las instrucciones que deben ejecutarse. Nos indica en qué punto del programa estamos, por donde vamos.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Heap</w:t>
      </w:r>
      <w:proofErr w:type="spellEnd"/>
      <w:r w:rsidRPr="009153C9">
        <w:rPr>
          <w:rFonts w:ascii="Arial" w:hAnsi="Arial" w:cs="Arial"/>
          <w:sz w:val="20"/>
        </w:rPr>
        <w:br/>
        <w:t>Región de memoria libre, normalmente de gran tamaño, dedicada al alojamiento dinámico de objetos. Es compartida por todo el programa y controlada por un recolector de basura que se encarga de liberar aquello que no se necesita.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 xml:space="preserve">Cola o </w:t>
      </w:r>
      <w:proofErr w:type="spellStart"/>
      <w:r w:rsidRPr="009153C9">
        <w:rPr>
          <w:rFonts w:ascii="Arial" w:hAnsi="Arial" w:cs="Arial"/>
          <w:b/>
          <w:bCs/>
          <w:sz w:val="20"/>
        </w:rPr>
        <w:t>Queue</w:t>
      </w:r>
      <w:proofErr w:type="spellEnd"/>
      <w:r w:rsidRPr="009153C9">
        <w:rPr>
          <w:rFonts w:ascii="Arial" w:hAnsi="Arial" w:cs="Arial"/>
          <w:sz w:val="20"/>
        </w:rPr>
        <w:br/>
        <w:t xml:space="preserve">Cada vez que nuestro programa recibe una notificación del exterior o de otro contexto distinto al de la aplicación, el mensaje se inserta en una cola de mensajes pendientes y se registra su </w:t>
      </w:r>
      <w:proofErr w:type="spellStart"/>
      <w:r w:rsidRPr="009153C9">
        <w:rPr>
          <w:rFonts w:ascii="Arial" w:hAnsi="Arial" w:cs="Arial"/>
          <w:sz w:val="20"/>
        </w:rPr>
        <w:t>callback</w:t>
      </w:r>
      <w:proofErr w:type="spellEnd"/>
      <w:r w:rsidRPr="009153C9">
        <w:rPr>
          <w:rFonts w:ascii="Arial" w:hAnsi="Arial" w:cs="Arial"/>
          <w:sz w:val="20"/>
        </w:rPr>
        <w:t xml:space="preserve"> correspondiente.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o </w:t>
      </w:r>
      <w:proofErr w:type="spellStart"/>
      <w:r w:rsidRPr="009153C9">
        <w:rPr>
          <w:rFonts w:ascii="Arial" w:hAnsi="Arial" w:cs="Arial"/>
          <w:b/>
          <w:bCs/>
          <w:sz w:val="20"/>
        </w:rPr>
        <w:t>Loop</w:t>
      </w:r>
      <w:proofErr w:type="spellEnd"/>
      <w:r w:rsidRPr="009153C9">
        <w:rPr>
          <w:rFonts w:ascii="Arial" w:hAnsi="Arial" w:cs="Arial"/>
          <w:b/>
          <w:bCs/>
          <w:sz w:val="20"/>
        </w:rPr>
        <w:t xml:space="preserve"> de eventos</w:t>
      </w:r>
      <w:r w:rsidRPr="009153C9">
        <w:rPr>
          <w:rFonts w:ascii="Arial" w:hAnsi="Arial" w:cs="Arial"/>
          <w:sz w:val="20"/>
        </w:rPr>
        <w:br/>
        <w:t>Cuando la pila de llamadas (</w:t>
      </w:r>
      <w:proofErr w:type="spellStart"/>
      <w:r w:rsidRPr="009153C9">
        <w:rPr>
          <w:rFonts w:ascii="Arial" w:hAnsi="Arial" w:cs="Arial"/>
          <w:sz w:val="20"/>
        </w:rPr>
        <w:t>call</w:t>
      </w:r>
      <w:proofErr w:type="spellEnd"/>
      <w:r w:rsidRPr="009153C9">
        <w:rPr>
          <w:rFonts w:ascii="Arial" w:hAnsi="Arial" w:cs="Arial"/>
          <w:sz w:val="20"/>
        </w:rPr>
        <w:t xml:space="preserve"> </w:t>
      </w:r>
      <w:proofErr w:type="spellStart"/>
      <w:r w:rsidRPr="009153C9">
        <w:rPr>
          <w:rFonts w:ascii="Arial" w:hAnsi="Arial" w:cs="Arial"/>
          <w:sz w:val="20"/>
        </w:rPr>
        <w:t>stack</w:t>
      </w:r>
      <w:proofErr w:type="spellEnd"/>
      <w:r w:rsidRPr="009153C9">
        <w:rPr>
          <w:rFonts w:ascii="Arial" w:hAnsi="Arial" w:cs="Arial"/>
          <w:sz w:val="20"/>
        </w:rPr>
        <w:t>) se vacía, es decir, no hay nada más que ejecutar, se</w:t>
      </w:r>
      <w:r w:rsidRPr="009153C9">
        <w:rPr>
          <w:rFonts w:ascii="Arial" w:hAnsi="Arial" w:cs="Arial"/>
          <w:sz w:val="20"/>
        </w:rPr>
        <w:br/>
        <w:t>procesan los mensajes de la cola. Con cada ‘</w:t>
      </w:r>
      <w:proofErr w:type="spellStart"/>
      <w:r w:rsidRPr="009153C9">
        <w:rPr>
          <w:rFonts w:ascii="Arial" w:hAnsi="Arial" w:cs="Arial"/>
          <w:sz w:val="20"/>
        </w:rPr>
        <w:t>tick</w:t>
      </w:r>
      <w:proofErr w:type="spellEnd"/>
      <w:r w:rsidRPr="009153C9">
        <w:rPr>
          <w:rFonts w:ascii="Arial" w:hAnsi="Arial" w:cs="Arial"/>
          <w:sz w:val="20"/>
        </w:rPr>
        <w:t>’ del bucle de eventos, se procesa un nuevo mensaje.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Hoisting</w:t>
      </w:r>
      <w:proofErr w:type="spellEnd"/>
      <w:r w:rsidRPr="009153C9">
        <w:rPr>
          <w:rFonts w:ascii="Arial" w:hAnsi="Arial" w:cs="Arial"/>
          <w:sz w:val="20"/>
        </w:rPr>
        <w:br/>
        <w:t>Sugiere que las declaraciones de variables y funciones son físicamente movidas al comienzo del código en tiempo de compilación.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DOM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DOM</w:t>
      </w:r>
      <w:proofErr w:type="spellEnd"/>
      <w:r w:rsidRPr="009153C9">
        <w:rPr>
          <w:rFonts w:ascii="Arial" w:hAnsi="Arial" w:cs="Arial"/>
          <w:sz w:val="20"/>
        </w:rPr>
        <w:t xml:space="preserve"> permite acceder y manipular las páginas XHTML como si fueran documentos XML. De</w:t>
      </w:r>
      <w:r w:rsidRPr="009153C9">
        <w:rPr>
          <w:rFonts w:ascii="Arial" w:hAnsi="Arial" w:cs="Arial"/>
          <w:sz w:val="20"/>
        </w:rPr>
        <w:br/>
        <w:t>hecho, DOM se diseñó originalmente para manipular de forma sencilla los documentos XML.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XML</w:t>
      </w:r>
      <w:r w:rsidRPr="009153C9">
        <w:rPr>
          <w:rFonts w:ascii="Arial" w:hAnsi="Arial" w:cs="Arial"/>
          <w:sz w:val="20"/>
        </w:rPr>
        <w:br/>
        <w:t>Lenguaje de marcado creado para la transferencia de información, legible tanto para seres</w:t>
      </w:r>
      <w:r w:rsidRPr="009153C9">
        <w:rPr>
          <w:rFonts w:ascii="Arial" w:hAnsi="Arial" w:cs="Arial"/>
          <w:sz w:val="20"/>
        </w:rPr>
        <w:br/>
        <w:t>humanos como para aplicaciones informáticas, y basado en una sencillez extrema y una rígida sintaxis. Así como el HTML estaba basado y era un subconjunto de SGML, la reformulación del primero bajo la sintaxis de XML dio lugar al XHTML; XHTML es, por tanto, un subconjunto de XML.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Events</w:t>
      </w:r>
      <w:proofErr w:type="spellEnd"/>
      <w:r w:rsidRPr="009153C9">
        <w:rPr>
          <w:rFonts w:ascii="Arial" w:hAnsi="Arial" w:cs="Arial"/>
          <w:sz w:val="20"/>
        </w:rPr>
        <w:br/>
        <w:t xml:space="preserve">Comportamientos del usuario que interactúa con una página que pueden detectarse para lanzar una acción, como por ejemplo que el usuario haga </w:t>
      </w:r>
      <w:proofErr w:type="spellStart"/>
      <w:r w:rsidRPr="009153C9">
        <w:rPr>
          <w:rFonts w:ascii="Arial" w:hAnsi="Arial" w:cs="Arial"/>
          <w:sz w:val="20"/>
        </w:rPr>
        <w:t>click</w:t>
      </w:r>
      <w:proofErr w:type="spellEnd"/>
      <w:r w:rsidRPr="009153C9">
        <w:rPr>
          <w:rFonts w:ascii="Arial" w:hAnsi="Arial" w:cs="Arial"/>
          <w:sz w:val="20"/>
        </w:rPr>
        <w:t xml:space="preserve"> en un elemento (</w:t>
      </w:r>
      <w:proofErr w:type="spellStart"/>
      <w:r w:rsidRPr="009153C9">
        <w:rPr>
          <w:rFonts w:ascii="Arial" w:hAnsi="Arial" w:cs="Arial"/>
          <w:sz w:val="20"/>
        </w:rPr>
        <w:t>onclick</w:t>
      </w:r>
      <w:proofErr w:type="spellEnd"/>
      <w:r w:rsidRPr="009153C9">
        <w:rPr>
          <w:rFonts w:ascii="Arial" w:hAnsi="Arial" w:cs="Arial"/>
          <w:sz w:val="20"/>
        </w:rPr>
        <w:t>), que elija una opción de un desplegable (</w:t>
      </w:r>
      <w:proofErr w:type="spellStart"/>
      <w:r w:rsidRPr="009153C9">
        <w:rPr>
          <w:rFonts w:ascii="Arial" w:hAnsi="Arial" w:cs="Arial"/>
          <w:sz w:val="20"/>
        </w:rPr>
        <w:t>onselect</w:t>
      </w:r>
      <w:proofErr w:type="spellEnd"/>
      <w:r w:rsidRPr="009153C9">
        <w:rPr>
          <w:rFonts w:ascii="Arial" w:hAnsi="Arial" w:cs="Arial"/>
          <w:sz w:val="20"/>
        </w:rPr>
        <w:t>), que pase el ratón sobre un objeto (</w:t>
      </w:r>
      <w:proofErr w:type="spellStart"/>
      <w:r w:rsidRPr="009153C9">
        <w:rPr>
          <w:rFonts w:ascii="Arial" w:hAnsi="Arial" w:cs="Arial"/>
          <w:sz w:val="20"/>
        </w:rPr>
        <w:t>onmouseover</w:t>
      </w:r>
      <w:proofErr w:type="spellEnd"/>
      <w:r w:rsidRPr="009153C9">
        <w:rPr>
          <w:rFonts w:ascii="Arial" w:hAnsi="Arial" w:cs="Arial"/>
          <w:sz w:val="20"/>
        </w:rPr>
        <w:t>), etc.</w:t>
      </w:r>
      <w:r w:rsidRPr="009153C9">
        <w:rPr>
          <w:rFonts w:ascii="Arial" w:hAnsi="Arial" w:cs="Arial"/>
          <w:sz w:val="20"/>
        </w:rPr>
        <w:br/>
      </w:r>
      <w:r w:rsidRPr="009153C9">
        <w:rPr>
          <w:rFonts w:ascii="Arial" w:hAnsi="Arial" w:cs="Arial"/>
          <w:b/>
          <w:bCs/>
          <w:sz w:val="20"/>
        </w:rPr>
        <w:t>Compilar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Compilar</w:t>
      </w:r>
      <w:proofErr w:type="spellEnd"/>
      <w:r w:rsidRPr="009153C9">
        <w:rPr>
          <w:rFonts w:ascii="Arial" w:hAnsi="Arial" w:cs="Arial"/>
          <w:sz w:val="20"/>
        </w:rPr>
        <w:t xml:space="preserve"> es generar código ejecutable por una máquina, que puede ser física o abstracta como la máquina virtual de Java.</w:t>
      </w:r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b/>
          <w:bCs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br/>
      </w:r>
      <w:proofErr w:type="spellStart"/>
      <w:r w:rsidRPr="009153C9">
        <w:rPr>
          <w:rFonts w:ascii="Arial" w:hAnsi="Arial" w:cs="Arial"/>
          <w:sz w:val="20"/>
        </w:rPr>
        <w:t>Transpilar</w:t>
      </w:r>
      <w:proofErr w:type="spellEnd"/>
      <w:r w:rsidRPr="009153C9">
        <w:rPr>
          <w:rFonts w:ascii="Arial" w:hAnsi="Arial" w:cs="Arial"/>
          <w:sz w:val="20"/>
        </w:rPr>
        <w:t xml:space="preserve"> es generar a partir de código en un lenguaje código en otro lenguaje. Es decir, un</w:t>
      </w:r>
      <w:r w:rsidRPr="009153C9">
        <w:rPr>
          <w:rFonts w:ascii="Arial" w:hAnsi="Arial" w:cs="Arial"/>
          <w:sz w:val="20"/>
        </w:rPr>
        <w:br/>
        <w:t>programa produce otro programa en otro lenguaje cuyo comportamiento es el mismo que el</w:t>
      </w:r>
      <w:r w:rsidRPr="009153C9">
        <w:rPr>
          <w:rFonts w:ascii="Arial" w:hAnsi="Arial" w:cs="Arial"/>
          <w:sz w:val="20"/>
        </w:rPr>
        <w:br/>
        <w:t>original.</w:t>
      </w:r>
    </w:p>
    <w:p w:rsidR="00420351" w:rsidRDefault="00420351" w:rsidP="00420351">
      <w:pPr>
        <w:pStyle w:val="Ttulo1"/>
      </w:pPr>
      <w:r w:rsidRPr="00420351">
        <w:lastRenderedPageBreak/>
        <w:t>Definición Estructura Callback</w:t>
      </w:r>
    </w:p>
    <w:p w:rsidR="00420351" w:rsidRDefault="00420351" w:rsidP="00420351">
      <w:pPr>
        <w:rPr>
          <w:rFonts w:ascii="Arial" w:hAnsi="Arial" w:cs="Arial"/>
          <w:bCs/>
          <w:sz w:val="20"/>
        </w:rPr>
      </w:pPr>
      <w:r w:rsidRPr="00420351">
        <w:rPr>
          <w:rFonts w:ascii="Arial" w:hAnsi="Arial" w:cs="Arial"/>
          <w:bCs/>
          <w:sz w:val="20"/>
        </w:rPr>
        <w:t>La definición que el profe Oscar nos da: </w:t>
      </w:r>
      <w:ins w:id="0" w:author="Unknown">
        <w:r w:rsidRPr="00420351">
          <w:rPr>
            <w:rFonts w:ascii="Arial" w:hAnsi="Arial" w:cs="Arial"/>
            <w:bCs/>
            <w:i/>
            <w:iCs/>
            <w:sz w:val="20"/>
          </w:rPr>
          <w:t>“Es una función que al crearla le pasamos como parámetro una segunda función”</w:t>
        </w:r>
      </w:ins>
      <w:r w:rsidRPr="00420351">
        <w:rPr>
          <w:rFonts w:ascii="Arial" w:hAnsi="Arial" w:cs="Arial"/>
          <w:bCs/>
          <w:sz w:val="20"/>
        </w:rPr>
        <w:t>. Según lo que entiendo, eso no haría referencia directamente al </w:t>
      </w:r>
      <w:proofErr w:type="spellStart"/>
      <w:r w:rsidRPr="00420351">
        <w:rPr>
          <w:rFonts w:ascii="Arial" w:hAnsi="Arial" w:cs="Arial"/>
          <w:bCs/>
          <w:i/>
          <w:i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>, sino a la </w:t>
      </w:r>
      <w:ins w:id="1" w:author="Unknown">
        <w:r w:rsidRPr="00420351">
          <w:rPr>
            <w:rFonts w:ascii="Arial" w:hAnsi="Arial" w:cs="Arial"/>
            <w:bCs/>
            <w:sz w:val="20"/>
          </w:rPr>
          <w:t>función que recibe como parámetro otra función</w:t>
        </w:r>
      </w:ins>
      <w:r w:rsidRPr="00420351">
        <w:rPr>
          <w:rFonts w:ascii="Arial" w:hAnsi="Arial" w:cs="Arial"/>
          <w:bCs/>
          <w:sz w:val="20"/>
        </w:rPr>
        <w:t>.</w:t>
      </w:r>
      <w:r w:rsidRPr="00420351">
        <w:rPr>
          <w:rFonts w:ascii="Arial" w:hAnsi="Arial" w:cs="Arial"/>
          <w:bCs/>
          <w:sz w:val="20"/>
        </w:rPr>
        <w:br/>
        <w:t>Una función que recibe otra función como parámetro se le denomina función de orden superior (</w:t>
      </w:r>
      <w:proofErr w:type="spellStart"/>
      <w:r w:rsidRPr="00420351">
        <w:rPr>
          <w:rFonts w:ascii="Arial" w:hAnsi="Arial" w:cs="Arial"/>
          <w:bCs/>
          <w:sz w:val="20"/>
        </w:rPr>
        <w:t>higher-order</w:t>
      </w:r>
      <w:proofErr w:type="spellEnd"/>
      <w:r w:rsidRPr="00420351">
        <w:rPr>
          <w:rFonts w:ascii="Arial" w:hAnsi="Arial" w:cs="Arial"/>
          <w:bCs/>
          <w:sz w:val="20"/>
        </w:rPr>
        <w:t xml:space="preserve"> </w:t>
      </w:r>
      <w:proofErr w:type="spellStart"/>
      <w:r w:rsidRPr="00420351">
        <w:rPr>
          <w:rFonts w:ascii="Arial" w:hAnsi="Arial" w:cs="Arial"/>
          <w:bCs/>
          <w:sz w:val="20"/>
        </w:rPr>
        <w:t>function</w:t>
      </w:r>
      <w:proofErr w:type="spellEnd"/>
      <w:r w:rsidRPr="00420351">
        <w:rPr>
          <w:rFonts w:ascii="Arial" w:hAnsi="Arial" w:cs="Arial"/>
          <w:bCs/>
          <w:sz w:val="20"/>
        </w:rPr>
        <w:t>).</w:t>
      </w:r>
      <w:r w:rsidRPr="00420351">
        <w:rPr>
          <w:rFonts w:ascii="Arial" w:hAnsi="Arial" w:cs="Arial"/>
          <w:bCs/>
          <w:sz w:val="20"/>
        </w:rPr>
        <w:br/>
        <w:t>El </w:t>
      </w:r>
      <w:proofErr w:type="spellStart"/>
      <w:r w:rsidRPr="00420351">
        <w:rPr>
          <w:rFonts w:ascii="Arial" w:hAnsi="Arial" w:cs="Arial"/>
          <w:bCs/>
          <w:sz w:val="20"/>
        </w:rPr>
        <w:t>callback</w:t>
      </w:r>
      <w:proofErr w:type="spellEnd"/>
      <w:r w:rsidRPr="00420351">
        <w:rPr>
          <w:rFonts w:ascii="Arial" w:hAnsi="Arial" w:cs="Arial"/>
          <w:bCs/>
          <w:sz w:val="20"/>
        </w:rPr>
        <w:t xml:space="preserve"> en este caso sería la función que es pasada como parámetro, </w:t>
      </w:r>
      <w:proofErr w:type="gramStart"/>
      <w:r w:rsidRPr="00420351">
        <w:rPr>
          <w:rFonts w:ascii="Arial" w:hAnsi="Arial" w:cs="Arial"/>
          <w:bCs/>
          <w:sz w:val="20"/>
        </w:rPr>
        <w:t>mas</w:t>
      </w:r>
      <w:proofErr w:type="gramEnd"/>
      <w:r w:rsidRPr="00420351">
        <w:rPr>
          <w:rFonts w:ascii="Arial" w:hAnsi="Arial" w:cs="Arial"/>
          <w:bCs/>
          <w:sz w:val="20"/>
        </w:rPr>
        <w:t xml:space="preserve"> no la función que lo recibe.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</w:rPr>
        <w:t>Primero:</w:t>
      </w:r>
      <w:r w:rsidRPr="00420351">
        <w:rPr>
          <w:rFonts w:ascii="Arial" w:hAnsi="Arial" w:cs="Arial"/>
          <w:color w:val="273B47"/>
          <w:sz w:val="20"/>
        </w:rPr>
        <w:t xml:space="preserve"> Los </w:t>
      </w:r>
      <w:proofErr w:type="spellStart"/>
      <w:r w:rsidRPr="00420351">
        <w:rPr>
          <w:rFonts w:ascii="Arial" w:hAnsi="Arial" w:cs="Arial"/>
          <w:color w:val="273B47"/>
          <w:sz w:val="20"/>
        </w:rPr>
        <w:t>callbacks</w:t>
      </w:r>
      <w:proofErr w:type="spellEnd"/>
      <w:r w:rsidRPr="00420351">
        <w:rPr>
          <w:rFonts w:ascii="Arial" w:hAnsi="Arial" w:cs="Arial"/>
          <w:color w:val="273B47"/>
          <w:sz w:val="20"/>
        </w:rPr>
        <w:t xml:space="preserve"> son el nombre de una convención para usar funciones que llaman a otras en JavaScript. No hay una palabra reservada llamada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lenguaje JavaScript que haga que nuestro código sea diferente o especial,</w:t>
      </w:r>
      <w:r w:rsidRPr="00420351">
        <w:rPr>
          <w:rFonts w:ascii="Arial" w:hAnsi="Arial" w:cs="Arial"/>
          <w:color w:val="273B47"/>
          <w:sz w:val="20"/>
        </w:rPr>
        <w:br/>
        <w:t>es más una convención.</w:t>
      </w:r>
      <w:r w:rsidRPr="00420351">
        <w:rPr>
          <w:rFonts w:ascii="Arial" w:hAnsi="Arial" w:cs="Arial"/>
          <w:color w:val="273B47"/>
          <w:sz w:val="20"/>
        </w:rPr>
        <w:br/>
        <w:t>Tal es el caso que en lugar de llamar “</w:t>
      </w:r>
      <w:proofErr w:type="spellStart"/>
      <w:r w:rsidRPr="00420351">
        <w:rPr>
          <w:rFonts w:ascii="Arial" w:hAnsi="Arial" w:cs="Arial"/>
          <w:color w:val="273B47"/>
          <w:sz w:val="20"/>
        </w:rPr>
        <w:t>callback</w:t>
      </w:r>
      <w:proofErr w:type="spellEnd"/>
      <w:r w:rsidRPr="00420351">
        <w:rPr>
          <w:rFonts w:ascii="Arial" w:hAnsi="Arial" w:cs="Arial"/>
          <w:color w:val="273B47"/>
          <w:sz w:val="20"/>
        </w:rPr>
        <w:t>” en el ejemplo de la clase, podemos llamarlo “suma” y funcionara igualmente.</w:t>
      </w: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</w:rPr>
      </w:pP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19508" cy="2151289"/>
            <wp:effectExtent l="0" t="0" r="0" b="1905"/>
            <wp:docPr id="5" name="Imagen 5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76" cy="21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noProof/>
          <w:color w:val="273B47"/>
        </w:rPr>
        <w:drawing>
          <wp:inline distT="0" distB="0" distL="0" distR="0">
            <wp:extent cx="4186653" cy="2186354"/>
            <wp:effectExtent l="0" t="0" r="4445" b="4445"/>
            <wp:docPr id="4" name="Imagen 4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3" cy="2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jc w:val="center"/>
        <w:rPr>
          <w:rFonts w:ascii="Arial" w:hAnsi="Arial" w:cs="Arial"/>
          <w:color w:val="273B47"/>
          <w:sz w:val="20"/>
          <w:szCs w:val="22"/>
        </w:rPr>
      </w:pP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Segundo y para qué sirven</w:t>
      </w:r>
      <w:proofErr w:type="gramStart"/>
      <w:r w:rsidRPr="00420351">
        <w:rPr>
          <w:rStyle w:val="Textoennegrita"/>
          <w:rFonts w:ascii="Arial" w:eastAsiaTheme="majorEastAsia" w:hAnsi="Arial" w:cs="Arial"/>
          <w:color w:val="273B47"/>
          <w:sz w:val="20"/>
          <w:szCs w:val="22"/>
        </w:rPr>
        <w:t>?</w:t>
      </w:r>
      <w:proofErr w:type="gramEnd"/>
      <w:r w:rsidRPr="00420351">
        <w:rPr>
          <w:rFonts w:ascii="Arial" w:hAnsi="Arial" w:cs="Arial"/>
          <w:color w:val="273B47"/>
          <w:sz w:val="20"/>
          <w:szCs w:val="22"/>
        </w:rPr>
        <w:t xml:space="preserve"> La mayoría estamos acostumbrados a programar de manera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sincrona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, es decir le indicamos al código que por ejemplo defina un Valor “X” y con otro valor “Y” y realizamos un cálculo (Por ejemplo una multiplicación).</w:t>
      </w:r>
    </w:p>
    <w:p w:rsidR="00420351" w:rsidRP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  <w:sz w:val="20"/>
          <w:szCs w:val="22"/>
        </w:rPr>
      </w:pPr>
    </w:p>
    <w:p w:rsidR="00420351" w:rsidRDefault="00420351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 w:rsidRPr="00420351">
        <w:rPr>
          <w:rFonts w:ascii="Arial" w:hAnsi="Arial" w:cs="Arial"/>
          <w:color w:val="273B47"/>
          <w:sz w:val="20"/>
          <w:szCs w:val="22"/>
        </w:rPr>
        <w:t xml:space="preserve">El problema radica en que por ejemplo si quisiéramos crear un programa que nos convierta nuestra moneda (pesos) a su equivalente en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, podemos definir X (Valor de nuestro dinero) pero NO podemos definir de manera implícita “Y”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) porque es algo muy volátil. Entonces necesitamos obtener el 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Bitcoin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 xml:space="preserve"> de una API, nuestro programa realiza una multiplicación de X * Y sin embargo no tenemos Y (precio del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bitcion</w:t>
      </w:r>
      <w:proofErr w:type="spellEnd"/>
      <w:r w:rsidRPr="00420351">
        <w:rPr>
          <w:rFonts w:ascii="Arial" w:hAnsi="Arial" w:cs="Arial"/>
          <w:color w:val="273B47"/>
          <w:sz w:val="20"/>
          <w:szCs w:val="22"/>
        </w:rPr>
        <w:t>)</w:t>
      </w:r>
      <w:r w:rsidRPr="00420351">
        <w:rPr>
          <w:rFonts w:ascii="Arial" w:hAnsi="Arial" w:cs="Arial"/>
          <w:color w:val="273B47"/>
          <w:sz w:val="20"/>
          <w:szCs w:val="22"/>
        </w:rPr>
        <w:br/>
        <w:t xml:space="preserve">porque tenemos que esperar que el API nos conteste cual es este valor. Es ahí donde sirven los </w:t>
      </w:r>
      <w:proofErr w:type="spellStart"/>
      <w:r w:rsidRPr="00420351">
        <w:rPr>
          <w:rFonts w:ascii="Arial" w:hAnsi="Arial" w:cs="Arial"/>
          <w:color w:val="273B47"/>
          <w:sz w:val="20"/>
          <w:szCs w:val="22"/>
        </w:rPr>
        <w:t>callback</w:t>
      </w:r>
      <w:proofErr w:type="spellEnd"/>
      <w:r>
        <w:rPr>
          <w:rFonts w:ascii="Arial" w:hAnsi="Arial" w:cs="Arial"/>
          <w:color w:val="273B47"/>
        </w:rPr>
        <w:br/>
        <w:t>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lastRenderedPageBreak/>
        <w:t xml:space="preserve">Existen dos </w:t>
      </w:r>
      <w:proofErr w:type="spellStart"/>
      <w:r>
        <w:rPr>
          <w:rFonts w:ascii="Arial" w:hAnsi="Arial" w:cs="Arial"/>
          <w:color w:val="273B47"/>
        </w:rPr>
        <w:t>Metodos</w:t>
      </w:r>
      <w:proofErr w:type="spellEnd"/>
      <w:r>
        <w:rPr>
          <w:rFonts w:ascii="Arial" w:hAnsi="Arial" w:cs="Arial"/>
          <w:color w:val="273B47"/>
        </w:rPr>
        <w:t xml:space="preserve"> A y B</w:t>
      </w:r>
      <w:r>
        <w:rPr>
          <w:rFonts w:ascii="Arial" w:hAnsi="Arial" w:cs="Arial"/>
          <w:color w:val="273B47"/>
        </w:rPr>
        <w:br/>
        <w:t xml:space="preserve">-El método B hace el </w:t>
      </w:r>
      <w:proofErr w:type="spellStart"/>
      <w:r>
        <w:rPr>
          <w:rFonts w:ascii="Arial" w:hAnsi="Arial" w:cs="Arial"/>
          <w:color w:val="273B47"/>
        </w:rPr>
        <w:t>calculo</w:t>
      </w:r>
      <w:proofErr w:type="spellEnd"/>
      <w:r>
        <w:rPr>
          <w:rFonts w:ascii="Arial" w:hAnsi="Arial" w:cs="Arial"/>
          <w:color w:val="273B47"/>
        </w:rPr>
        <w:t xml:space="preserve"> de nuestros Pesos * </w:t>
      </w:r>
      <w:proofErr w:type="spellStart"/>
      <w:r>
        <w:rPr>
          <w:rFonts w:ascii="Arial" w:hAnsi="Arial" w:cs="Arial"/>
          <w:color w:val="273B47"/>
        </w:rPr>
        <w:t>PrecioBitcoin</w:t>
      </w:r>
      <w:proofErr w:type="spellEnd"/>
      <w:r>
        <w:rPr>
          <w:rFonts w:ascii="Arial" w:hAnsi="Arial" w:cs="Arial"/>
          <w:color w:val="273B47"/>
        </w:rPr>
        <w:br/>
        <w:t xml:space="preserve">-El método A obtiene el precio del API de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br/>
        <w:t xml:space="preserve">Entonces el método B es llamado por el método A cuando por fin lee y obtiene el precio del </w:t>
      </w:r>
      <w:proofErr w:type="spellStart"/>
      <w:r>
        <w:rPr>
          <w:rFonts w:ascii="Arial" w:hAnsi="Arial" w:cs="Arial"/>
          <w:color w:val="273B47"/>
        </w:rPr>
        <w:t>Bitcoin</w:t>
      </w:r>
      <w:proofErr w:type="spellEnd"/>
      <w:r>
        <w:rPr>
          <w:rFonts w:ascii="Arial" w:hAnsi="Arial" w:cs="Arial"/>
          <w:color w:val="273B47"/>
        </w:rPr>
        <w:t>, solo hasta entonces tiene sentido que multipliquemos nuestros valores.</w:t>
      </w: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42035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</w:p>
    <w:p w:rsidR="00FA3AF8" w:rsidRDefault="00FA3AF8" w:rsidP="00FA3AF8">
      <w:pPr>
        <w:pStyle w:val="Ttulo1"/>
      </w:pPr>
      <w:r w:rsidRPr="00FA3AF8">
        <w:t>Peticiones a APIs usando Callbacks</w:t>
      </w:r>
    </w:p>
    <w:p w:rsidR="00420351" w:rsidRDefault="00A62B32" w:rsidP="00A62B32">
      <w:pPr>
        <w:jc w:val="center"/>
        <w:rPr>
          <w:rFonts w:ascii="Arial" w:hAnsi="Arial" w:cs="Arial"/>
          <w:bCs/>
          <w:sz w:val="20"/>
          <w:lang w:val="es-MX"/>
        </w:rPr>
      </w:pPr>
      <w:r w:rsidRPr="00A62B32">
        <w:rPr>
          <w:rFonts w:ascii="Arial" w:hAnsi="Arial" w:cs="Arial"/>
          <w:bCs/>
          <w:noProof/>
          <w:sz w:val="20"/>
          <w:lang w:val="es-MX" w:eastAsia="es-MX"/>
        </w:rPr>
        <w:drawing>
          <wp:inline distT="0" distB="0" distL="0" distR="0" wp14:anchorId="0F560AF8" wp14:editId="0166B5A0">
            <wp:extent cx="5491843" cy="6769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013" cy="67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C2" w:rsidRDefault="00E437C2" w:rsidP="00E437C2">
      <w:pPr>
        <w:pStyle w:val="Ttulo1"/>
      </w:pPr>
      <w:r w:rsidRPr="00E437C2">
        <w:lastRenderedPageBreak/>
        <w:t>Múltiples Peticiones a un API con Callbacks</w:t>
      </w:r>
    </w:p>
    <w:p w:rsidR="00E437C2" w:rsidRDefault="00E437C2" w:rsidP="00E437C2">
      <w:pPr>
        <w:jc w:val="both"/>
        <w:rPr>
          <w:rFonts w:ascii="Arial" w:hAnsi="Arial" w:cs="Arial"/>
          <w:bCs/>
          <w:sz w:val="20"/>
          <w:lang w:val="es-MX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Es recomendable de no realizar más de 3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para no caer en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Hell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si tu proyecto tiene una función con más de 3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callback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, se recomienda hacer una revisión y utilizar una mejor forma de ejecutar el código, para ello están las promesas o 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Async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Away</w:t>
      </w:r>
      <w:proofErr w:type="spellEnd"/>
    </w:p>
    <w:p w:rsidR="00316AB3" w:rsidRDefault="00E437C2" w:rsidP="00A62B32">
      <w:pPr>
        <w:jc w:val="center"/>
        <w:rPr>
          <w:rFonts w:ascii="Arial" w:hAnsi="Arial" w:cs="Arial"/>
          <w:bCs/>
          <w:sz w:val="20"/>
          <w:lang w:val="es-MX"/>
        </w:rPr>
      </w:pPr>
      <w:r w:rsidRPr="00E437C2">
        <w:rPr>
          <w:rFonts w:ascii="Arial" w:hAnsi="Arial" w:cs="Arial"/>
          <w:bCs/>
          <w:noProof/>
          <w:sz w:val="20"/>
          <w:lang w:val="es-MX" w:eastAsia="es-MX"/>
        </w:rPr>
        <w:drawing>
          <wp:inline distT="0" distB="0" distL="0" distR="0" wp14:anchorId="6562A287" wp14:editId="013E2025">
            <wp:extent cx="4576354" cy="44061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275" cy="44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E6" w:rsidRPr="00B53AE6" w:rsidRDefault="00316AB3" w:rsidP="00B53AE6">
      <w:pPr>
        <w:pStyle w:val="Ttulo1"/>
      </w:pPr>
      <w:r w:rsidRPr="00316AB3">
        <w:t>Implementando Promesas</w:t>
      </w:r>
    </w:p>
    <w:p w:rsid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7ABAC51E" wp14:editId="6A2911A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009775" cy="3045460"/>
            <wp:effectExtent l="0" t="0" r="9525" b="2540"/>
            <wp:wrapTight wrapText="bothSides">
              <wp:wrapPolygon edited="0">
                <wp:start x="0" y="0"/>
                <wp:lineTo x="0" y="21483"/>
                <wp:lineTo x="21498" y="21483"/>
                <wp:lineTo x="2149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Promise.all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iterable)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>Devuelve una de dos promesas:</w:t>
      </w:r>
    </w:p>
    <w:p w:rsidR="00B53AE6" w:rsidRPr="00B53AE6" w:rsidRDefault="00B53AE6" w:rsidP="00B53AE6">
      <w:pPr>
        <w:numPr>
          <w:ilvl w:val="0"/>
          <w:numId w:val="19"/>
        </w:num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una que se cumple cuando todas las promesas en el argumento iterable han sido cumplidas,</w:t>
      </w:r>
    </w:p>
    <w:p w:rsidR="00B53AE6" w:rsidRPr="00B53AE6" w:rsidRDefault="00B53AE6" w:rsidP="00B53AE6">
      <w:pPr>
        <w:numPr>
          <w:ilvl w:val="0"/>
          <w:numId w:val="19"/>
        </w:num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o una que se rechaza tan pronto como una de las promesas del argumento iterable es rechazada.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Si la promesa retornada es cumplida, lo hace con un arreglo de los valores de las promesas cumplidas en el mismo orden definido en el iterable.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Si la promesa retornada es rechazada, es rechazada con la razón de la primera promesa rechazada en el iterable. Este método puede ser útil para agregar resultados de múltiples promesas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Promise.race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iterable)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>Devuelve una promesa que se cumple o rechaza tan pronto como una de las promesas del iterable se cumple o rechaza, con el valor o razón de esa promesa.</w:t>
      </w:r>
    </w:p>
    <w:p w:rsidR="00B53AE6" w:rsidRPr="00B53AE6" w:rsidRDefault="00B53AE6" w:rsidP="00B53AE6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</w:pPr>
      <w:proofErr w:type="spellStart"/>
      <w:proofErr w:type="gramStart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Promise.reject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(</w:t>
      </w:r>
      <w:proofErr w:type="spellStart"/>
      <w:proofErr w:type="gram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reason</w:t>
      </w:r>
      <w:proofErr w:type="spellEnd"/>
      <w:r w:rsidRPr="00B53AE6">
        <w:rPr>
          <w:rFonts w:ascii="Arial" w:eastAsia="Times New Roman" w:hAnsi="Arial" w:cs="Arial"/>
          <w:b/>
          <w:bCs/>
          <w:color w:val="273B47"/>
          <w:sz w:val="18"/>
          <w:szCs w:val="20"/>
          <w:lang w:val="es-MX" w:eastAsia="es-MX"/>
        </w:rPr>
        <w:t>)</w:t>
      </w:r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br/>
        <w:t xml:space="preserve">Devuelve un objeto </w:t>
      </w:r>
      <w:proofErr w:type="spellStart"/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>Promise</w:t>
      </w:r>
      <w:proofErr w:type="spellEnd"/>
      <w:r w:rsidRPr="00B53AE6">
        <w:rPr>
          <w:rFonts w:ascii="Arial" w:eastAsia="Times New Roman" w:hAnsi="Arial" w:cs="Arial"/>
          <w:color w:val="273B47"/>
          <w:sz w:val="18"/>
          <w:szCs w:val="20"/>
          <w:lang w:val="es-MX" w:eastAsia="es-MX"/>
        </w:rPr>
        <w:t xml:space="preserve"> que es rechazado con la razón dada.</w:t>
      </w:r>
    </w:p>
    <w:p w:rsid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</w:p>
    <w:p w:rsidR="00B53AE6" w:rsidRPr="00B53AE6" w:rsidRDefault="00B53AE6" w:rsidP="00B53AE6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bookmarkStart w:id="2" w:name="_GoBack"/>
      <w:bookmarkEnd w:id="2"/>
    </w:p>
    <w:sectPr w:rsidR="00B53AE6" w:rsidRPr="00B53AE6" w:rsidSect="004E1AED"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69" w:rsidRDefault="005F3E69">
      <w:pPr>
        <w:spacing w:after="0" w:line="240" w:lineRule="auto"/>
      </w:pPr>
      <w:r>
        <w:separator/>
      </w:r>
    </w:p>
  </w:endnote>
  <w:endnote w:type="continuationSeparator" w:id="0">
    <w:p w:rsidR="005F3E69" w:rsidRDefault="005F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53AE6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69" w:rsidRDefault="005F3E69">
      <w:pPr>
        <w:spacing w:after="0" w:line="240" w:lineRule="auto"/>
      </w:pPr>
      <w:r>
        <w:separator/>
      </w:r>
    </w:p>
  </w:footnote>
  <w:footnote w:type="continuationSeparator" w:id="0">
    <w:p w:rsidR="005F3E69" w:rsidRDefault="005F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210655"/>
    <w:multiLevelType w:val="multilevel"/>
    <w:tmpl w:val="4840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A0"/>
    <w:rsid w:val="000D497A"/>
    <w:rsid w:val="00117503"/>
    <w:rsid w:val="00194DF6"/>
    <w:rsid w:val="0020127B"/>
    <w:rsid w:val="00316AB3"/>
    <w:rsid w:val="00420351"/>
    <w:rsid w:val="004E1AED"/>
    <w:rsid w:val="00515E35"/>
    <w:rsid w:val="005C12A5"/>
    <w:rsid w:val="005F3E69"/>
    <w:rsid w:val="009153C9"/>
    <w:rsid w:val="009939A0"/>
    <w:rsid w:val="00A1310C"/>
    <w:rsid w:val="00A62B32"/>
    <w:rsid w:val="00B53AE6"/>
    <w:rsid w:val="00CE4930"/>
    <w:rsid w:val="00D33F64"/>
    <w:rsid w:val="00D47A97"/>
    <w:rsid w:val="00E437C2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F2C7F-4E88-48DA-AEFE-44E7DCFB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42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20351"/>
    <w:rPr>
      <w:b/>
      <w:bCs/>
    </w:rPr>
  </w:style>
  <w:style w:type="character" w:customStyle="1" w:styleId="hljs-comment">
    <w:name w:val="hljs-comment"/>
    <w:basedOn w:val="Fuentedeprrafopredeter"/>
    <w:rsid w:val="00B53AE6"/>
  </w:style>
  <w:style w:type="character" w:customStyle="1" w:styleId="hljs-keyword">
    <w:name w:val="hljs-keyword"/>
    <w:basedOn w:val="Fuentedeprrafopredeter"/>
    <w:rsid w:val="00B53AE6"/>
  </w:style>
  <w:style w:type="character" w:customStyle="1" w:styleId="hljs-builtin">
    <w:name w:val="hljs-built_in"/>
    <w:basedOn w:val="Fuentedeprrafopredeter"/>
    <w:rsid w:val="00B53AE6"/>
  </w:style>
  <w:style w:type="character" w:customStyle="1" w:styleId="hljs-literal">
    <w:name w:val="hljs-literal"/>
    <w:basedOn w:val="Fuentedeprrafopredeter"/>
    <w:rsid w:val="00B53AE6"/>
  </w:style>
  <w:style w:type="character" w:customStyle="1" w:styleId="hljs-string">
    <w:name w:val="hljs-string"/>
    <w:basedOn w:val="Fuentedeprrafopredeter"/>
    <w:rsid w:val="00B5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21BEADA-C8EF-45A4-9C52-76471305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338</TotalTime>
  <Pages>5</Pages>
  <Words>1096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4</cp:revision>
  <dcterms:created xsi:type="dcterms:W3CDTF">2020-09-01T17:57:00Z</dcterms:created>
  <dcterms:modified xsi:type="dcterms:W3CDTF">2020-09-02T04:58:00Z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